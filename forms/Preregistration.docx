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2602B" w14:textId="77777777" w:rsidR="00992CE4" w:rsidRDefault="00992CE4" w:rsidP="004B00AC">
      <w:pPr>
        <w:spacing w:after="0" w:line="240" w:lineRule="auto"/>
        <w:ind w:firstLine="720"/>
        <w:rPr>
          <w:rFonts w:ascii="Arial" w:eastAsia="Times New Roman" w:hAnsi="Arial" w:cs="Arial"/>
          <w:b/>
          <w:bCs/>
          <w:color w:val="000000"/>
          <w:lang w:eastAsia="en-GB"/>
        </w:rPr>
      </w:pPr>
      <w:r>
        <w:rPr>
          <w:rFonts w:ascii="Arial" w:eastAsia="Times New Roman" w:hAnsi="Arial" w:cs="Arial"/>
          <w:color w:val="1155CC"/>
          <w:lang w:eastAsia="en-GB"/>
        </w:rPr>
        <w:t>Strength-of-preference</w:t>
      </w:r>
      <w:r w:rsidRPr="007134B5">
        <w:rPr>
          <w:rFonts w:ascii="Arial" w:eastAsia="Times New Roman" w:hAnsi="Arial" w:cs="Arial"/>
          <w:color w:val="1155CC"/>
          <w:lang w:eastAsia="en-GB"/>
        </w:rPr>
        <w:t xml:space="preserve"> vs. decisions in binary choice</w:t>
      </w:r>
      <w:r w:rsidRPr="007134B5">
        <w:rPr>
          <w:rFonts w:ascii="Arial" w:eastAsia="Times New Roman" w:hAnsi="Arial" w:cs="Arial"/>
          <w:b/>
          <w:bCs/>
          <w:color w:val="000000"/>
          <w:lang w:eastAsia="en-GB"/>
        </w:rPr>
        <w:t xml:space="preserve"> </w:t>
      </w:r>
    </w:p>
    <w:p w14:paraId="78ED1EF3" w14:textId="568F28CF" w:rsidR="004B00AC" w:rsidRDefault="007134B5" w:rsidP="00A052B1">
      <w:pPr>
        <w:spacing w:after="0" w:line="240" w:lineRule="auto"/>
        <w:ind w:firstLine="720"/>
        <w:rPr>
          <w:rFonts w:ascii="Arial" w:eastAsia="Times New Roman" w:hAnsi="Arial" w:cs="Arial"/>
          <w:color w:val="1155CC"/>
          <w:lang w:eastAsia="en-GB"/>
        </w:rPr>
      </w:pPr>
      <w:r w:rsidRPr="007134B5">
        <w:rPr>
          <w:rFonts w:ascii="Arial" w:eastAsia="Times New Roman" w:hAnsi="Arial" w:cs="Arial"/>
          <w:b/>
          <w:bCs/>
          <w:color w:val="000000"/>
          <w:lang w:eastAsia="en-GB"/>
        </w:rPr>
        <w:t>Pre-registration questions</w:t>
      </w:r>
      <w:r w:rsidRPr="007134B5">
        <w:rPr>
          <w:rFonts w:ascii="Arial" w:eastAsia="Times New Roman" w:hAnsi="Arial" w:cs="Arial"/>
          <w:color w:val="000000"/>
          <w:lang w:eastAsia="en-GB"/>
        </w:rPr>
        <w:br/>
        <w:t xml:space="preserve"> </w:t>
      </w:r>
      <w:r w:rsidRPr="007134B5">
        <w:rPr>
          <w:rFonts w:ascii="Arial" w:eastAsia="Times New Roman" w:hAnsi="Arial" w:cs="Arial"/>
          <w:color w:val="000000"/>
          <w:lang w:eastAsia="en-GB"/>
        </w:rPr>
        <w:br/>
        <w:t>1)      Data collection. Have any data been collected for this study already?</w:t>
      </w:r>
      <w:r w:rsidRPr="007134B5">
        <w:rPr>
          <w:rFonts w:ascii="Arial" w:eastAsia="Times New Roman" w:hAnsi="Arial" w:cs="Arial"/>
          <w:color w:val="000000"/>
          <w:lang w:eastAsia="en-GB"/>
        </w:rPr>
        <w:br/>
      </w:r>
      <w:r w:rsidRPr="007134B5">
        <w:rPr>
          <w:rFonts w:ascii="Arial" w:eastAsia="Times New Roman" w:hAnsi="Arial" w:cs="Arial"/>
          <w:color w:val="000000"/>
          <w:lang w:eastAsia="en-GB"/>
        </w:rPr>
        <w:br/>
      </w:r>
      <w:proofErr w:type="spellStart"/>
      <w:r w:rsidRPr="007134B5">
        <w:rPr>
          <w:rFonts w:ascii="Arial" w:eastAsia="Times New Roman" w:hAnsi="Arial" w:cs="Arial"/>
          <w:color w:val="000000"/>
          <w:lang w:eastAsia="en-GB"/>
        </w:rPr>
        <w:t>i</w:t>
      </w:r>
      <w:proofErr w:type="spellEnd"/>
      <w:r w:rsidRPr="007134B5">
        <w:rPr>
          <w:rFonts w:ascii="Arial" w:eastAsia="Times New Roman" w:hAnsi="Arial" w:cs="Arial"/>
          <w:color w:val="000000"/>
          <w:lang w:eastAsia="en-GB"/>
        </w:rPr>
        <w:t>.  Yes, we already collected the data</w:t>
      </w:r>
      <w:r w:rsidRPr="007134B5">
        <w:rPr>
          <w:rFonts w:ascii="Arial" w:eastAsia="Times New Roman" w:hAnsi="Arial" w:cs="Arial"/>
          <w:color w:val="000000"/>
          <w:lang w:eastAsia="en-GB"/>
        </w:rPr>
        <w:br/>
        <w:t>ii.  No, no data have been collected for this study yet</w:t>
      </w:r>
      <w:r w:rsidRPr="007134B5">
        <w:rPr>
          <w:rFonts w:ascii="Arial" w:eastAsia="Times New Roman" w:hAnsi="Arial" w:cs="Arial"/>
          <w:color w:val="000000"/>
          <w:lang w:eastAsia="en-GB"/>
        </w:rPr>
        <w:br/>
        <w:t>iii. It’s complicated. We have already collected some data but explain in Question 8 why readers may consider this a valid pre-registration nevertheless.</w:t>
      </w:r>
      <w:r w:rsidRPr="007134B5">
        <w:rPr>
          <w:rFonts w:ascii="Arial" w:eastAsia="Times New Roman" w:hAnsi="Arial" w:cs="Arial"/>
          <w:color w:val="000000"/>
          <w:lang w:eastAsia="en-GB"/>
        </w:rPr>
        <w:br/>
      </w:r>
      <w:r w:rsidRPr="007134B5">
        <w:rPr>
          <w:rFonts w:ascii="Arial" w:eastAsia="Times New Roman" w:hAnsi="Arial" w:cs="Arial"/>
          <w:color w:val="000000"/>
          <w:lang w:eastAsia="en-GB"/>
        </w:rPr>
        <w:br/>
      </w:r>
      <w:r w:rsidRPr="007134B5">
        <w:rPr>
          <w:rFonts w:ascii="Arial" w:eastAsia="Times New Roman" w:hAnsi="Arial" w:cs="Arial"/>
          <w:color w:val="3C78D8"/>
          <w:lang w:eastAsia="en-GB"/>
        </w:rPr>
        <w:t>No, no data have been collected for this study yet.</w:t>
      </w:r>
      <w:r w:rsidRPr="007134B5">
        <w:rPr>
          <w:rFonts w:ascii="Arial" w:eastAsia="Times New Roman" w:hAnsi="Arial" w:cs="Arial"/>
          <w:color w:val="000000"/>
          <w:lang w:eastAsia="en-GB"/>
        </w:rPr>
        <w:br/>
      </w:r>
      <w:r w:rsidRPr="007134B5">
        <w:rPr>
          <w:rFonts w:ascii="Arial" w:eastAsia="Times New Roman" w:hAnsi="Arial" w:cs="Arial"/>
          <w:color w:val="000000"/>
          <w:lang w:eastAsia="en-GB"/>
        </w:rPr>
        <w:br/>
        <w:t>2)      Hypothesis. What’s the main question being asked or hypothesis being tested in this study?</w:t>
      </w:r>
      <w:r w:rsidRPr="007134B5">
        <w:rPr>
          <w:rFonts w:ascii="Arial" w:eastAsia="Times New Roman" w:hAnsi="Arial" w:cs="Arial"/>
          <w:color w:val="000000"/>
          <w:lang w:eastAsia="en-GB"/>
        </w:rPr>
        <w:br/>
        <w:t xml:space="preserve"> </w:t>
      </w:r>
      <w:r w:rsidRPr="007134B5">
        <w:rPr>
          <w:rFonts w:ascii="Arial" w:eastAsia="Times New Roman" w:hAnsi="Arial" w:cs="Arial"/>
          <w:color w:val="000000"/>
          <w:lang w:eastAsia="en-GB"/>
        </w:rPr>
        <w:br/>
      </w:r>
      <w:r w:rsidR="004B00AC" w:rsidRPr="007134B5">
        <w:rPr>
          <w:rFonts w:ascii="Arial" w:eastAsia="Times New Roman" w:hAnsi="Arial" w:cs="Arial"/>
          <w:color w:val="1155CC"/>
          <w:lang w:eastAsia="en-GB"/>
        </w:rPr>
        <w:t xml:space="preserve">We are interested in the effects of attention (as measured by time spent looking at an object using eye-tracking) and value (as elicited from the subjects directly via ratings) when determining choices between two objects (such as between two bags of chips, or two pictures of nature, or between two fruits). In previous experiments, we have found that choice is predicted by an interaction of attention and value: people attend to objects they like more and are more likely to choose them. However, in other experiments there are only additively separable effects of attention and value on choice: people are more likely to pick the option they value more and/or they are more likely to choose the option they attend to more, but </w:t>
      </w:r>
      <w:r w:rsidR="004B00AC">
        <w:rPr>
          <w:rFonts w:ascii="Arial" w:eastAsia="Times New Roman" w:hAnsi="Arial" w:cs="Arial"/>
          <w:color w:val="1155CC"/>
          <w:lang w:eastAsia="en-GB"/>
        </w:rPr>
        <w:t>that these effects do not interact (i.e. looking more does not have a bigger effect when the value difference is bigger)</w:t>
      </w:r>
      <w:r w:rsidR="004B00AC" w:rsidRPr="007134B5">
        <w:rPr>
          <w:rFonts w:ascii="Arial" w:eastAsia="Times New Roman" w:hAnsi="Arial" w:cs="Arial"/>
          <w:color w:val="1155CC"/>
          <w:lang w:eastAsia="en-GB"/>
        </w:rPr>
        <w:t>.</w:t>
      </w:r>
    </w:p>
    <w:p w14:paraId="4D1D611E" w14:textId="77777777" w:rsidR="00A052B1" w:rsidRPr="007134B5" w:rsidRDefault="00A052B1" w:rsidP="00A052B1">
      <w:pPr>
        <w:spacing w:after="0" w:line="240" w:lineRule="auto"/>
        <w:ind w:firstLine="720"/>
        <w:rPr>
          <w:rFonts w:ascii="Times New Roman" w:eastAsia="Times New Roman" w:hAnsi="Times New Roman" w:cs="Times New Roman"/>
          <w:sz w:val="24"/>
          <w:szCs w:val="24"/>
          <w:lang w:eastAsia="en-GB"/>
        </w:rPr>
      </w:pPr>
      <w:bookmarkStart w:id="0" w:name="_GoBack"/>
      <w:bookmarkEnd w:id="0"/>
    </w:p>
    <w:p w14:paraId="3BC9514E" w14:textId="3738FC6D" w:rsidR="004B00AC" w:rsidRDefault="004B00AC" w:rsidP="004B00AC">
      <w:pPr>
        <w:spacing w:after="0" w:line="240" w:lineRule="auto"/>
        <w:rPr>
          <w:rFonts w:ascii="Arial" w:eastAsia="Times New Roman" w:hAnsi="Arial" w:cs="Arial"/>
          <w:color w:val="1155CC"/>
          <w:lang w:eastAsia="en-GB"/>
        </w:rPr>
      </w:pPr>
      <w:r w:rsidRPr="007134B5">
        <w:rPr>
          <w:rFonts w:ascii="Arial" w:eastAsia="Times New Roman" w:hAnsi="Arial" w:cs="Arial"/>
          <w:color w:val="1155CC"/>
          <w:lang w:eastAsia="en-GB"/>
        </w:rPr>
        <w:t xml:space="preserve">The current experiment will attempt to identify which properties lead to the interactive vs. additive effect of attention and value. Here, we will compare simple binary choice between two pictures (Would you prefer Picture A or Picture B on your wall?) with </w:t>
      </w:r>
      <w:r>
        <w:rPr>
          <w:rFonts w:ascii="Arial" w:eastAsia="Times New Roman" w:hAnsi="Arial" w:cs="Arial"/>
          <w:color w:val="1155CC"/>
          <w:lang w:eastAsia="en-GB"/>
        </w:rPr>
        <w:t xml:space="preserve">a strength of preference </w:t>
      </w:r>
      <w:r w:rsidRPr="007134B5">
        <w:rPr>
          <w:rFonts w:ascii="Arial" w:eastAsia="Times New Roman" w:hAnsi="Arial" w:cs="Arial"/>
          <w:color w:val="1155CC"/>
          <w:lang w:eastAsia="en-GB"/>
        </w:rPr>
        <w:t xml:space="preserve">comparison (By how much would you prefer Picture A over Picture B, or vice versa?). </w:t>
      </w:r>
      <w:r>
        <w:rPr>
          <w:rFonts w:ascii="Arial" w:eastAsia="Times New Roman" w:hAnsi="Arial" w:cs="Arial"/>
          <w:color w:val="1155CC"/>
          <w:lang w:eastAsia="en-GB"/>
        </w:rPr>
        <w:t xml:space="preserve">We hypothesise that the size of the interaction term will be greater in the strength-of-preference condition than in the choice condition. </w:t>
      </w:r>
    </w:p>
    <w:p w14:paraId="112D578F" w14:textId="1D30B3EA" w:rsidR="007134B5" w:rsidRPr="003D2A72" w:rsidRDefault="007134B5" w:rsidP="00035092">
      <w:pPr>
        <w:spacing w:after="0" w:line="240" w:lineRule="auto"/>
        <w:rPr>
          <w:rFonts w:ascii="Arial" w:eastAsia="Times New Roman" w:hAnsi="Arial" w:cs="Arial"/>
          <w:color w:val="1155CC"/>
          <w:lang w:eastAsia="en-GB"/>
        </w:rPr>
      </w:pPr>
      <w:r w:rsidRPr="007134B5">
        <w:rPr>
          <w:rFonts w:ascii="Arial" w:eastAsia="Times New Roman" w:hAnsi="Arial" w:cs="Arial"/>
          <w:color w:val="000000"/>
          <w:lang w:eastAsia="en-GB"/>
        </w:rPr>
        <w:br/>
        <w:t xml:space="preserve"> 3)      Dependent variable. Describe the key dependent variable(s) specifying how they will be measured.</w:t>
      </w:r>
      <w:r w:rsidRPr="007134B5">
        <w:rPr>
          <w:rFonts w:ascii="Arial" w:eastAsia="Times New Roman" w:hAnsi="Arial" w:cs="Arial"/>
          <w:color w:val="000000"/>
          <w:lang w:eastAsia="en-GB"/>
        </w:rPr>
        <w:br/>
      </w:r>
      <w:r w:rsidRPr="007134B5">
        <w:rPr>
          <w:rFonts w:ascii="Arial" w:eastAsia="Times New Roman" w:hAnsi="Arial" w:cs="Arial"/>
          <w:color w:val="000000"/>
          <w:lang w:eastAsia="en-GB"/>
        </w:rPr>
        <w:br/>
      </w:r>
      <w:r w:rsidRPr="007134B5">
        <w:rPr>
          <w:rFonts w:ascii="Arial" w:eastAsia="Times New Roman" w:hAnsi="Arial" w:cs="Arial"/>
          <w:color w:val="1155CC"/>
          <w:lang w:eastAsia="en-GB"/>
        </w:rPr>
        <w:t>We will use the choice</w:t>
      </w:r>
      <w:r>
        <w:rPr>
          <w:rFonts w:ascii="Arial" w:eastAsia="Times New Roman" w:hAnsi="Arial" w:cs="Arial"/>
          <w:color w:val="1155CC"/>
          <w:lang w:eastAsia="en-GB"/>
        </w:rPr>
        <w:t xml:space="preserve"> and continuous valuation of relative preference</w:t>
      </w:r>
      <w:r w:rsidRPr="007134B5">
        <w:rPr>
          <w:rFonts w:ascii="Arial" w:eastAsia="Times New Roman" w:hAnsi="Arial" w:cs="Arial"/>
          <w:color w:val="1155CC"/>
          <w:lang w:eastAsia="en-GB"/>
        </w:rPr>
        <w:t xml:space="preserve"> (between the two pictures in each trial) as the dependent variable</w:t>
      </w:r>
      <w:r w:rsidR="00035092">
        <w:rPr>
          <w:rFonts w:ascii="Arial" w:eastAsia="Times New Roman" w:hAnsi="Arial" w:cs="Arial"/>
          <w:color w:val="1155CC"/>
          <w:lang w:eastAsia="en-GB"/>
        </w:rPr>
        <w:t xml:space="preserve"> in the choice and strength-of-preference conditions respectively.</w:t>
      </w:r>
      <w:r w:rsidRPr="007134B5">
        <w:rPr>
          <w:rFonts w:ascii="Arial" w:eastAsia="Times New Roman" w:hAnsi="Arial" w:cs="Arial"/>
          <w:color w:val="1155CC"/>
          <w:lang w:eastAsia="en-GB"/>
        </w:rPr>
        <w:t xml:space="preserve"> </w:t>
      </w:r>
      <w:r w:rsidR="009D18B6">
        <w:rPr>
          <w:rFonts w:ascii="Arial" w:eastAsia="Times New Roman" w:hAnsi="Arial" w:cs="Arial"/>
          <w:color w:val="1155CC"/>
          <w:lang w:eastAsia="en-GB"/>
        </w:rPr>
        <w:t>A</w:t>
      </w:r>
      <w:r w:rsidRPr="007134B5">
        <w:rPr>
          <w:rFonts w:ascii="Arial" w:eastAsia="Times New Roman" w:hAnsi="Arial" w:cs="Arial"/>
          <w:color w:val="1155CC"/>
          <w:lang w:eastAsia="en-GB"/>
        </w:rPr>
        <w:t>ttention (either number of fixations, or the proportion of time spent looking at each lottery in each trial)</w:t>
      </w:r>
      <w:r w:rsidR="009D18B6">
        <w:rPr>
          <w:rFonts w:ascii="Arial" w:eastAsia="Times New Roman" w:hAnsi="Arial" w:cs="Arial"/>
          <w:color w:val="1155CC"/>
          <w:lang w:eastAsia="en-GB"/>
        </w:rPr>
        <w:t xml:space="preserve"> will be used </w:t>
      </w:r>
      <w:r>
        <w:rPr>
          <w:rFonts w:ascii="Arial" w:eastAsia="Times New Roman" w:hAnsi="Arial" w:cs="Arial"/>
          <w:color w:val="1155CC"/>
          <w:lang w:eastAsia="en-GB"/>
        </w:rPr>
        <w:t>as both dependent variable (when examining the effect of condition/value upon attention) and independent variable (when examining the effect of attention upon preference</w:t>
      </w:r>
      <w:r w:rsidR="009D18B6">
        <w:rPr>
          <w:rFonts w:ascii="Arial" w:eastAsia="Times New Roman" w:hAnsi="Arial" w:cs="Arial"/>
          <w:color w:val="1155CC"/>
          <w:lang w:eastAsia="en-GB"/>
        </w:rPr>
        <w:t>).</w:t>
      </w:r>
      <w:r w:rsidRPr="007134B5">
        <w:rPr>
          <w:rFonts w:ascii="Arial" w:eastAsia="Times New Roman" w:hAnsi="Arial" w:cs="Arial"/>
          <w:color w:val="1155CC"/>
          <w:lang w:eastAsia="en-GB"/>
        </w:rPr>
        <w:t xml:space="preserve"> </w:t>
      </w:r>
      <w:r w:rsidR="009D18B6">
        <w:rPr>
          <w:rFonts w:ascii="Arial" w:eastAsia="Times New Roman" w:hAnsi="Arial" w:cs="Arial"/>
          <w:color w:val="1155CC"/>
          <w:lang w:eastAsia="en-GB"/>
        </w:rPr>
        <w:t>V</w:t>
      </w:r>
      <w:r w:rsidRPr="007134B5">
        <w:rPr>
          <w:rFonts w:ascii="Arial" w:eastAsia="Times New Roman" w:hAnsi="Arial" w:cs="Arial"/>
          <w:color w:val="1155CC"/>
          <w:lang w:eastAsia="en-GB"/>
        </w:rPr>
        <w:t xml:space="preserve">alue (rated value of each picture by the individual participants) </w:t>
      </w:r>
      <w:r w:rsidR="009D18B6">
        <w:rPr>
          <w:rFonts w:ascii="Arial" w:eastAsia="Times New Roman" w:hAnsi="Arial" w:cs="Arial"/>
          <w:color w:val="1155CC"/>
          <w:lang w:eastAsia="en-GB"/>
        </w:rPr>
        <w:t xml:space="preserve">will be used </w:t>
      </w:r>
      <w:r w:rsidRPr="007134B5">
        <w:rPr>
          <w:rFonts w:ascii="Arial" w:eastAsia="Times New Roman" w:hAnsi="Arial" w:cs="Arial"/>
          <w:color w:val="1155CC"/>
          <w:lang w:eastAsia="en-GB"/>
        </w:rPr>
        <w:t xml:space="preserve">as </w:t>
      </w:r>
      <w:r>
        <w:rPr>
          <w:rFonts w:ascii="Arial" w:eastAsia="Times New Roman" w:hAnsi="Arial" w:cs="Arial"/>
          <w:color w:val="1155CC"/>
          <w:lang w:eastAsia="en-GB"/>
        </w:rPr>
        <w:t xml:space="preserve">an </w:t>
      </w:r>
      <w:r w:rsidRPr="007134B5">
        <w:rPr>
          <w:rFonts w:ascii="Arial" w:eastAsia="Times New Roman" w:hAnsi="Arial" w:cs="Arial"/>
          <w:color w:val="1155CC"/>
          <w:lang w:eastAsia="en-GB"/>
        </w:rPr>
        <w:t>independent variable</w:t>
      </w:r>
      <w:r w:rsidR="009D18B6">
        <w:rPr>
          <w:rFonts w:ascii="Arial" w:eastAsia="Times New Roman" w:hAnsi="Arial" w:cs="Arial"/>
          <w:color w:val="1155CC"/>
          <w:lang w:eastAsia="en-GB"/>
        </w:rPr>
        <w:t>.</w:t>
      </w:r>
      <w:r w:rsidRPr="007134B5">
        <w:rPr>
          <w:rFonts w:ascii="Arial" w:eastAsia="Times New Roman" w:hAnsi="Arial" w:cs="Arial"/>
          <w:color w:val="000000"/>
          <w:lang w:eastAsia="en-GB"/>
        </w:rPr>
        <w:br/>
        <w:t xml:space="preserve"> </w:t>
      </w:r>
      <w:r w:rsidRPr="007134B5">
        <w:rPr>
          <w:rFonts w:ascii="Arial" w:eastAsia="Times New Roman" w:hAnsi="Arial" w:cs="Arial"/>
          <w:color w:val="000000"/>
          <w:lang w:eastAsia="en-GB"/>
        </w:rPr>
        <w:br/>
        <w:t>4)      Conditions. How many and which conditions will participants be assigned to?</w:t>
      </w:r>
      <w:r w:rsidRPr="007134B5">
        <w:rPr>
          <w:rFonts w:ascii="Arial" w:eastAsia="Times New Roman" w:hAnsi="Arial" w:cs="Arial"/>
          <w:color w:val="000000"/>
          <w:lang w:eastAsia="en-GB"/>
        </w:rPr>
        <w:br/>
        <w:t xml:space="preserve"> </w:t>
      </w:r>
      <w:r w:rsidRPr="007134B5">
        <w:rPr>
          <w:rFonts w:ascii="Arial" w:eastAsia="Times New Roman" w:hAnsi="Arial" w:cs="Arial"/>
          <w:color w:val="000000"/>
          <w:lang w:eastAsia="en-GB"/>
        </w:rPr>
        <w:br/>
      </w:r>
      <w:r w:rsidRPr="007134B5">
        <w:rPr>
          <w:rFonts w:ascii="Arial" w:eastAsia="Times New Roman" w:hAnsi="Arial" w:cs="Arial"/>
          <w:color w:val="1155CC"/>
          <w:lang w:eastAsia="en-GB"/>
        </w:rPr>
        <w:t>All subjects will undergo two conditions:</w:t>
      </w:r>
      <w:r w:rsidRPr="007134B5">
        <w:rPr>
          <w:rFonts w:ascii="Arial" w:eastAsia="Times New Roman" w:hAnsi="Arial" w:cs="Arial"/>
          <w:color w:val="1155CC"/>
          <w:lang w:eastAsia="en-GB"/>
        </w:rPr>
        <w:br/>
        <w:t xml:space="preserve"> </w:t>
      </w:r>
      <w:r w:rsidRPr="007134B5">
        <w:rPr>
          <w:rFonts w:ascii="Arial" w:eastAsia="Times New Roman" w:hAnsi="Arial" w:cs="Arial"/>
          <w:color w:val="1155CC"/>
          <w:lang w:eastAsia="en-GB"/>
        </w:rPr>
        <w:br/>
        <w:t xml:space="preserve">1. Binary choice: Block of </w:t>
      </w:r>
      <w:r w:rsidR="00F175AC">
        <w:rPr>
          <w:rFonts w:ascii="Arial" w:eastAsia="Times New Roman" w:hAnsi="Arial" w:cs="Arial"/>
          <w:color w:val="1155CC"/>
          <w:lang w:eastAsia="en-GB"/>
        </w:rPr>
        <w:t>50</w:t>
      </w:r>
      <w:r w:rsidRPr="007134B5">
        <w:rPr>
          <w:rFonts w:ascii="Arial" w:eastAsia="Times New Roman" w:hAnsi="Arial" w:cs="Arial"/>
          <w:color w:val="1155CC"/>
          <w:lang w:eastAsia="en-GB"/>
        </w:rPr>
        <w:t xml:space="preserve"> trials where the participants has to select which picture they would prefer on each trial. </w:t>
      </w:r>
    </w:p>
    <w:p w14:paraId="1384BC6E" w14:textId="7CDFF36C" w:rsidR="007134B5" w:rsidRDefault="007134B5" w:rsidP="007134B5">
      <w:pPr>
        <w:spacing w:after="0" w:line="240" w:lineRule="auto"/>
        <w:rPr>
          <w:rFonts w:ascii="Arial" w:eastAsia="Times New Roman" w:hAnsi="Arial" w:cs="Arial"/>
          <w:color w:val="1155CC"/>
          <w:lang w:eastAsia="en-GB"/>
        </w:rPr>
      </w:pPr>
      <w:r w:rsidRPr="007134B5">
        <w:rPr>
          <w:rFonts w:ascii="Arial" w:eastAsia="Times New Roman" w:hAnsi="Arial" w:cs="Arial"/>
          <w:color w:val="1155CC"/>
          <w:lang w:eastAsia="en-GB"/>
        </w:rPr>
        <w:br/>
        <w:t xml:space="preserve">2. </w:t>
      </w:r>
      <w:r w:rsidR="00FF0D7C">
        <w:rPr>
          <w:rFonts w:ascii="Arial" w:eastAsia="Times New Roman" w:hAnsi="Arial" w:cs="Arial"/>
          <w:color w:val="1155CC"/>
          <w:lang w:eastAsia="en-GB"/>
        </w:rPr>
        <w:t xml:space="preserve">Strength of preference: </w:t>
      </w:r>
      <w:r w:rsidRPr="007134B5">
        <w:rPr>
          <w:rFonts w:ascii="Arial" w:eastAsia="Times New Roman" w:hAnsi="Arial" w:cs="Arial"/>
          <w:color w:val="1155CC"/>
          <w:lang w:eastAsia="en-GB"/>
        </w:rPr>
        <w:t xml:space="preserve">Block of </w:t>
      </w:r>
      <w:r w:rsidR="00F175AC">
        <w:rPr>
          <w:rFonts w:ascii="Arial" w:eastAsia="Times New Roman" w:hAnsi="Arial" w:cs="Arial"/>
          <w:color w:val="1155CC"/>
          <w:lang w:eastAsia="en-GB"/>
        </w:rPr>
        <w:t>50</w:t>
      </w:r>
      <w:r w:rsidRPr="007134B5">
        <w:rPr>
          <w:rFonts w:ascii="Arial" w:eastAsia="Times New Roman" w:hAnsi="Arial" w:cs="Arial"/>
          <w:color w:val="1155CC"/>
          <w:lang w:eastAsia="en-GB"/>
        </w:rPr>
        <w:t xml:space="preserve"> trials where the participants have to judge by how much they would prefer one picture over another. </w:t>
      </w:r>
      <w:r w:rsidRPr="007134B5">
        <w:rPr>
          <w:rFonts w:ascii="Arial" w:eastAsia="Times New Roman" w:hAnsi="Arial" w:cs="Arial"/>
          <w:color w:val="1155CC"/>
          <w:lang w:eastAsia="en-GB"/>
        </w:rPr>
        <w:br/>
        <w:t xml:space="preserve"> </w:t>
      </w:r>
      <w:r w:rsidRPr="007134B5">
        <w:rPr>
          <w:rFonts w:ascii="Arial" w:eastAsia="Times New Roman" w:hAnsi="Arial" w:cs="Arial"/>
          <w:color w:val="1155CC"/>
          <w:lang w:eastAsia="en-GB"/>
        </w:rPr>
        <w:br/>
      </w:r>
      <w:r w:rsidRPr="007134B5">
        <w:rPr>
          <w:rFonts w:ascii="Arial" w:eastAsia="Times New Roman" w:hAnsi="Arial" w:cs="Arial"/>
          <w:color w:val="1155CC"/>
          <w:lang w:eastAsia="en-GB"/>
        </w:rPr>
        <w:lastRenderedPageBreak/>
        <w:t xml:space="preserve">The order in which the subjects experience these blocks of trials will be counterbalanced based on participant number. </w:t>
      </w:r>
    </w:p>
    <w:p w14:paraId="368A7CA8" w14:textId="79DD0DC6" w:rsidR="00CC5A67" w:rsidRDefault="00CC5A67" w:rsidP="007134B5">
      <w:pPr>
        <w:spacing w:after="0" w:line="240" w:lineRule="auto"/>
        <w:rPr>
          <w:rFonts w:ascii="Arial" w:eastAsia="Times New Roman" w:hAnsi="Arial" w:cs="Arial"/>
          <w:color w:val="1155CC"/>
          <w:lang w:eastAsia="en-GB"/>
        </w:rPr>
      </w:pPr>
    </w:p>
    <w:p w14:paraId="30664F7B" w14:textId="6E3AC5A4" w:rsidR="00CC5A67" w:rsidRDefault="00632D37" w:rsidP="007134B5">
      <w:pPr>
        <w:spacing w:after="0" w:line="240" w:lineRule="auto"/>
        <w:rPr>
          <w:rFonts w:ascii="Arial" w:eastAsia="Times New Roman" w:hAnsi="Arial" w:cs="Arial"/>
          <w:color w:val="1155CC"/>
          <w:lang w:eastAsia="en-GB"/>
        </w:rPr>
      </w:pPr>
      <w:r>
        <w:rPr>
          <w:rFonts w:ascii="Arial" w:eastAsia="Times New Roman" w:hAnsi="Arial" w:cs="Arial"/>
          <w:color w:val="1155CC"/>
          <w:lang w:eastAsia="en-GB"/>
        </w:rPr>
        <w:t>Prior to the main experimental tasks, p</w:t>
      </w:r>
      <w:r w:rsidR="00CC5A67">
        <w:rPr>
          <w:rFonts w:ascii="Arial" w:eastAsia="Times New Roman" w:hAnsi="Arial" w:cs="Arial"/>
          <w:color w:val="1155CC"/>
          <w:lang w:eastAsia="en-GB"/>
        </w:rPr>
        <w:t>articipants will also complete a valuation block to acquire their preference</w:t>
      </w:r>
      <w:r>
        <w:rPr>
          <w:rFonts w:ascii="Arial" w:eastAsia="Times New Roman" w:hAnsi="Arial" w:cs="Arial"/>
          <w:color w:val="1155CC"/>
          <w:lang w:eastAsia="en-GB"/>
        </w:rPr>
        <w:t xml:space="preserve"> ratings</w:t>
      </w:r>
      <w:r w:rsidR="00CC5A67">
        <w:rPr>
          <w:rFonts w:ascii="Arial" w:eastAsia="Times New Roman" w:hAnsi="Arial" w:cs="Arial"/>
          <w:color w:val="1155CC"/>
          <w:lang w:eastAsia="en-GB"/>
        </w:rPr>
        <w:t xml:space="preserve"> for each individual stimulus</w:t>
      </w:r>
      <w:r w:rsidR="003D2A72">
        <w:rPr>
          <w:rFonts w:ascii="Arial" w:eastAsia="Times New Roman" w:hAnsi="Arial" w:cs="Arial"/>
          <w:color w:val="1155CC"/>
          <w:lang w:eastAsia="en-GB"/>
        </w:rPr>
        <w:t xml:space="preserve"> on a scale between 1 and 7</w:t>
      </w:r>
      <w:r w:rsidR="00CC5A67">
        <w:rPr>
          <w:rFonts w:ascii="Arial" w:eastAsia="Times New Roman" w:hAnsi="Arial" w:cs="Arial"/>
          <w:color w:val="1155CC"/>
          <w:lang w:eastAsia="en-GB"/>
        </w:rPr>
        <w:t xml:space="preserve">. </w:t>
      </w:r>
    </w:p>
    <w:p w14:paraId="5E7BF774" w14:textId="77777777" w:rsidR="007134B5" w:rsidRPr="007134B5" w:rsidRDefault="007134B5" w:rsidP="007134B5">
      <w:pPr>
        <w:spacing w:after="0" w:line="240" w:lineRule="auto"/>
        <w:rPr>
          <w:rFonts w:ascii="Times New Roman" w:eastAsia="Times New Roman" w:hAnsi="Times New Roman" w:cs="Times New Roman"/>
          <w:sz w:val="24"/>
          <w:szCs w:val="24"/>
          <w:lang w:eastAsia="en-GB"/>
        </w:rPr>
      </w:pPr>
      <w:r w:rsidRPr="007134B5">
        <w:rPr>
          <w:rFonts w:ascii="Arial" w:eastAsia="Times New Roman" w:hAnsi="Arial" w:cs="Arial"/>
          <w:color w:val="000000"/>
          <w:lang w:eastAsia="en-GB"/>
        </w:rPr>
        <w:br/>
        <w:t>5)      Analyses. Specify exactly which analyses you will conduct to examine the main question/hypothesis.</w:t>
      </w:r>
    </w:p>
    <w:p w14:paraId="73A1FEAF" w14:textId="792A872D" w:rsidR="007134B5" w:rsidRDefault="007134B5" w:rsidP="007134B5">
      <w:pPr>
        <w:spacing w:after="0" w:line="240" w:lineRule="auto"/>
        <w:rPr>
          <w:rFonts w:ascii="Arial" w:eastAsia="Times New Roman" w:hAnsi="Arial" w:cs="Arial"/>
          <w:color w:val="1155CC"/>
          <w:lang w:eastAsia="en-GB"/>
        </w:rPr>
      </w:pPr>
      <w:r w:rsidRPr="007134B5">
        <w:rPr>
          <w:rFonts w:ascii="Arial" w:eastAsia="Times New Roman" w:hAnsi="Arial" w:cs="Arial"/>
          <w:color w:val="000000"/>
          <w:lang w:eastAsia="en-GB"/>
        </w:rPr>
        <w:br/>
      </w:r>
      <w:r w:rsidRPr="007134B5">
        <w:rPr>
          <w:rFonts w:ascii="Arial" w:eastAsia="Times New Roman" w:hAnsi="Arial" w:cs="Arial"/>
          <w:color w:val="1155CC"/>
          <w:lang w:eastAsia="en-GB"/>
        </w:rPr>
        <w:t xml:space="preserve">We are interested in the existence of an interaction effect between attention and value on picture choice. </w:t>
      </w:r>
      <w:r w:rsidR="001F27BF">
        <w:rPr>
          <w:rFonts w:ascii="Arial" w:eastAsia="Times New Roman" w:hAnsi="Arial" w:cs="Arial"/>
          <w:color w:val="1155CC"/>
          <w:lang w:eastAsia="en-GB"/>
        </w:rPr>
        <w:t>We will look for order effects by including a block factor in the regression</w:t>
      </w:r>
      <w:r w:rsidR="00F228D9">
        <w:rPr>
          <w:rFonts w:ascii="Arial" w:eastAsia="Times New Roman" w:hAnsi="Arial" w:cs="Arial"/>
          <w:color w:val="1155CC"/>
          <w:lang w:eastAsia="en-GB"/>
        </w:rPr>
        <w:t xml:space="preserve">s below. If there is a main effect of block, we will exclude the second block from the analysis and analyse a between-subjects contrast of the first block of choices each participant experiences. </w:t>
      </w:r>
    </w:p>
    <w:p w14:paraId="6F90CFC4" w14:textId="77777777" w:rsidR="00F228D9" w:rsidRPr="00F228D9" w:rsidRDefault="00F228D9" w:rsidP="007134B5">
      <w:pPr>
        <w:spacing w:after="0" w:line="240" w:lineRule="auto"/>
        <w:rPr>
          <w:rFonts w:ascii="Arial" w:eastAsia="Times New Roman" w:hAnsi="Arial" w:cs="Arial"/>
          <w:color w:val="1155CC"/>
          <w:lang w:eastAsia="en-GB"/>
        </w:rPr>
      </w:pPr>
    </w:p>
    <w:p w14:paraId="28B471EB" w14:textId="0C1FB8C5" w:rsidR="007134B5" w:rsidRPr="00D92173" w:rsidRDefault="007134B5" w:rsidP="007134B5">
      <w:pPr>
        <w:spacing w:after="0" w:line="240" w:lineRule="auto"/>
        <w:rPr>
          <w:rFonts w:ascii="Arial" w:eastAsia="Times New Roman" w:hAnsi="Arial" w:cs="Arial"/>
          <w:color w:val="1155CC"/>
          <w:lang w:eastAsia="en-GB"/>
        </w:rPr>
      </w:pPr>
      <w:r w:rsidRPr="007134B5">
        <w:rPr>
          <w:rFonts w:ascii="Arial" w:eastAsia="Times New Roman" w:hAnsi="Arial" w:cs="Arial"/>
          <w:color w:val="1155CC"/>
          <w:lang w:eastAsia="en-GB"/>
        </w:rPr>
        <w:t>Assuming no order effects, the interaction effect between attention and value on picture choice will be investigated using regression analysis with the choice (between the two picture</w:t>
      </w:r>
      <w:r w:rsidR="00D92173">
        <w:rPr>
          <w:rFonts w:ascii="Arial" w:eastAsia="Times New Roman" w:hAnsi="Arial" w:cs="Arial"/>
          <w:color w:val="1155CC"/>
          <w:lang w:eastAsia="en-GB"/>
        </w:rPr>
        <w:t>s</w:t>
      </w:r>
      <w:r w:rsidRPr="007134B5">
        <w:rPr>
          <w:rFonts w:ascii="Arial" w:eastAsia="Times New Roman" w:hAnsi="Arial" w:cs="Arial"/>
          <w:color w:val="1155CC"/>
          <w:lang w:eastAsia="en-GB"/>
        </w:rPr>
        <w:t>) as the dependent variable, while using attention (either number of fixations, or the proportion of time spent looking at each lottery) and value (</w:t>
      </w:r>
      <w:r w:rsidR="00F228D9">
        <w:rPr>
          <w:rFonts w:ascii="Arial" w:eastAsia="Times New Roman" w:hAnsi="Arial" w:cs="Arial"/>
          <w:color w:val="1155CC"/>
          <w:lang w:eastAsia="en-GB"/>
        </w:rPr>
        <w:t>the value of each image as judged by the participant</w:t>
      </w:r>
      <w:r w:rsidRPr="007134B5">
        <w:rPr>
          <w:rFonts w:ascii="Arial" w:eastAsia="Times New Roman" w:hAnsi="Arial" w:cs="Arial"/>
          <w:color w:val="1155CC"/>
          <w:lang w:eastAsia="en-GB"/>
        </w:rPr>
        <w:t xml:space="preserve">) as independent variables. Since subjects will make choices over a number of </w:t>
      </w:r>
      <w:r w:rsidR="00D92173">
        <w:rPr>
          <w:rFonts w:ascii="Arial" w:eastAsia="Times New Roman" w:hAnsi="Arial" w:cs="Arial"/>
          <w:color w:val="1155CC"/>
          <w:lang w:eastAsia="en-GB"/>
        </w:rPr>
        <w:t>choice</w:t>
      </w:r>
      <w:r w:rsidRPr="007134B5">
        <w:rPr>
          <w:rFonts w:ascii="Arial" w:eastAsia="Times New Roman" w:hAnsi="Arial" w:cs="Arial"/>
          <w:color w:val="1155CC"/>
          <w:lang w:eastAsia="en-GB"/>
        </w:rPr>
        <w:t xml:space="preserve"> trials in each of our two conditions, we will allow for both fixed and random effects of attention and value on choice by using a mixed-model logistic regression.</w:t>
      </w:r>
      <w:r w:rsidRPr="007134B5">
        <w:rPr>
          <w:rFonts w:ascii="Arial" w:eastAsia="Times New Roman" w:hAnsi="Arial" w:cs="Arial"/>
          <w:color w:val="1155CC"/>
          <w:lang w:eastAsia="en-GB"/>
        </w:rPr>
        <w:br/>
        <w:t xml:space="preserve"> </w:t>
      </w:r>
      <w:r w:rsidRPr="007134B5">
        <w:rPr>
          <w:rFonts w:ascii="Arial" w:eastAsia="Times New Roman" w:hAnsi="Arial" w:cs="Arial"/>
          <w:color w:val="1155CC"/>
          <w:lang w:eastAsia="en-GB"/>
        </w:rPr>
        <w:br/>
        <w:t xml:space="preserve">As an alternative, we will also run a standard logistic regression separately for each subject, and then perform an analysis of variance (ANOVA) test on the interaction effect between attention and value on choice across the two condition blocks of </w:t>
      </w:r>
      <w:r w:rsidR="00D92173">
        <w:rPr>
          <w:rFonts w:ascii="Arial" w:eastAsia="Times New Roman" w:hAnsi="Arial" w:cs="Arial"/>
          <w:color w:val="1155CC"/>
          <w:lang w:eastAsia="en-GB"/>
        </w:rPr>
        <w:t>choice</w:t>
      </w:r>
      <w:r w:rsidRPr="007134B5">
        <w:rPr>
          <w:rFonts w:ascii="Arial" w:eastAsia="Times New Roman" w:hAnsi="Arial" w:cs="Arial"/>
          <w:color w:val="1155CC"/>
          <w:lang w:eastAsia="en-GB"/>
        </w:rPr>
        <w:t xml:space="preserve"> trials. We expect to only report the results of the mixed-model logistic regression, unless there are significant differences from the results of the ANOVA analysis. If that is the case, we will investigate and report the reasons behind the discrepancy between the two statistical methods.</w:t>
      </w:r>
      <w:r w:rsidRPr="007134B5">
        <w:rPr>
          <w:rFonts w:ascii="Arial" w:eastAsia="Times New Roman" w:hAnsi="Arial" w:cs="Arial"/>
          <w:color w:val="000000"/>
          <w:lang w:eastAsia="en-GB"/>
        </w:rPr>
        <w:br/>
        <w:t xml:space="preserve"> </w:t>
      </w:r>
      <w:r w:rsidRPr="007134B5">
        <w:rPr>
          <w:rFonts w:ascii="Arial" w:eastAsia="Times New Roman" w:hAnsi="Arial" w:cs="Arial"/>
          <w:color w:val="000000"/>
          <w:lang w:eastAsia="en-GB"/>
        </w:rPr>
        <w:br/>
        <w:t>6)      Outliers and Exclusions. Describe exactly how outliers will be defined and handled, and your precise rule(s) for excluding observations.</w:t>
      </w:r>
      <w:r w:rsidRPr="007134B5">
        <w:rPr>
          <w:rFonts w:ascii="Arial" w:eastAsia="Times New Roman" w:hAnsi="Arial" w:cs="Arial"/>
          <w:color w:val="000000"/>
          <w:lang w:eastAsia="en-GB"/>
        </w:rPr>
        <w:br/>
      </w:r>
      <w:r w:rsidRPr="007134B5">
        <w:rPr>
          <w:rFonts w:ascii="Arial" w:eastAsia="Times New Roman" w:hAnsi="Arial" w:cs="Arial"/>
          <w:color w:val="000000"/>
          <w:lang w:eastAsia="en-GB"/>
        </w:rPr>
        <w:br/>
      </w:r>
      <w:r w:rsidRPr="007134B5">
        <w:rPr>
          <w:rFonts w:ascii="Arial" w:eastAsia="Times New Roman" w:hAnsi="Arial" w:cs="Arial"/>
          <w:color w:val="1155CC"/>
          <w:lang w:eastAsia="en-GB"/>
        </w:rPr>
        <w:t>We will exclude subjects in the following circumstances:</w:t>
      </w:r>
      <w:r w:rsidRPr="007134B5">
        <w:rPr>
          <w:rFonts w:ascii="Arial" w:eastAsia="Times New Roman" w:hAnsi="Arial" w:cs="Arial"/>
          <w:color w:val="1155CC"/>
          <w:lang w:eastAsia="en-GB"/>
        </w:rPr>
        <w:br/>
      </w:r>
      <w:r w:rsidRPr="007134B5">
        <w:rPr>
          <w:rFonts w:ascii="Arial" w:eastAsia="Times New Roman" w:hAnsi="Arial" w:cs="Arial"/>
          <w:color w:val="1155CC"/>
          <w:lang w:eastAsia="en-GB"/>
        </w:rPr>
        <w:br/>
        <w:t>1. Some individuals cannot be calibrated to the eye tracker, usually due to the physiology of their eye. Anyone who cannot be calibrated with our eye tracking equipment will be excluded.</w:t>
      </w:r>
      <w:r w:rsidRPr="007134B5">
        <w:rPr>
          <w:rFonts w:ascii="Arial" w:eastAsia="Times New Roman" w:hAnsi="Arial" w:cs="Arial"/>
          <w:color w:val="1155CC"/>
          <w:lang w:eastAsia="en-GB"/>
        </w:rPr>
        <w:br/>
      </w:r>
      <w:r w:rsidRPr="007134B5">
        <w:rPr>
          <w:rFonts w:ascii="Arial" w:eastAsia="Times New Roman" w:hAnsi="Arial" w:cs="Arial"/>
          <w:color w:val="1155CC"/>
          <w:lang w:eastAsia="en-GB"/>
        </w:rPr>
        <w:br/>
        <w:t xml:space="preserve">2. It is common that for a minority of subjects, despite accurate measurements during the calibration procedure, the quality of their eye tracking data during the task is poor. </w:t>
      </w:r>
      <w:r w:rsidR="00543BC0">
        <w:rPr>
          <w:rFonts w:ascii="Arial" w:eastAsia="Times New Roman" w:hAnsi="Arial" w:cs="Arial"/>
          <w:color w:val="1155CC"/>
          <w:lang w:eastAsia="en-GB"/>
        </w:rPr>
        <w:t>D</w:t>
      </w:r>
      <w:r w:rsidRPr="007134B5">
        <w:rPr>
          <w:rFonts w:ascii="Arial" w:eastAsia="Times New Roman" w:hAnsi="Arial" w:cs="Arial"/>
          <w:color w:val="1155CC"/>
          <w:lang w:eastAsia="en-GB"/>
        </w:rPr>
        <w:t>ata for a</w:t>
      </w:r>
      <w:r w:rsidR="00121814">
        <w:rPr>
          <w:rFonts w:ascii="Arial" w:eastAsia="Times New Roman" w:hAnsi="Arial" w:cs="Arial"/>
          <w:color w:val="1155CC"/>
          <w:lang w:eastAsia="en-GB"/>
        </w:rPr>
        <w:t>n</w:t>
      </w:r>
      <w:r w:rsidRPr="007134B5">
        <w:rPr>
          <w:rFonts w:ascii="Arial" w:eastAsia="Times New Roman" w:hAnsi="Arial" w:cs="Arial"/>
          <w:color w:val="1155CC"/>
          <w:lang w:eastAsia="en-GB"/>
        </w:rPr>
        <w:t xml:space="preserve"> experiment run at the University of Warwick suggests that </w:t>
      </w:r>
      <w:r w:rsidR="00543BC0">
        <w:rPr>
          <w:rFonts w:ascii="Arial" w:eastAsia="Times New Roman" w:hAnsi="Arial" w:cs="Arial"/>
          <w:color w:val="1155CC"/>
          <w:lang w:eastAsia="en-GB"/>
        </w:rPr>
        <w:t xml:space="preserve">in a choice task using these stimuli, </w:t>
      </w:r>
      <w:r w:rsidRPr="007134B5">
        <w:rPr>
          <w:rFonts w:ascii="Arial" w:eastAsia="Times New Roman" w:hAnsi="Arial" w:cs="Arial"/>
          <w:color w:val="1155CC"/>
          <w:lang w:eastAsia="en-GB"/>
        </w:rPr>
        <w:t xml:space="preserve">subjects that spend less than 90% of the time looking at the Areas of Interest (AOIs--in this case, the pictures) are </w:t>
      </w:r>
      <w:r w:rsidR="00543BC0">
        <w:rPr>
          <w:rFonts w:ascii="Arial" w:eastAsia="Times New Roman" w:hAnsi="Arial" w:cs="Arial"/>
          <w:color w:val="1155CC"/>
          <w:lang w:eastAsia="en-GB"/>
        </w:rPr>
        <w:t>outliers in the amount of time that their attention is directed towards task related information</w:t>
      </w:r>
      <w:r w:rsidRPr="007134B5">
        <w:rPr>
          <w:rFonts w:ascii="Arial" w:eastAsia="Times New Roman" w:hAnsi="Arial" w:cs="Arial"/>
          <w:color w:val="1155CC"/>
          <w:lang w:eastAsia="en-GB"/>
        </w:rPr>
        <w:t>.</w:t>
      </w:r>
      <w:r w:rsidR="00543BC0">
        <w:rPr>
          <w:rFonts w:ascii="Arial" w:eastAsia="Times New Roman" w:hAnsi="Arial" w:cs="Arial"/>
          <w:color w:val="1155CC"/>
          <w:lang w:eastAsia="en-GB"/>
        </w:rPr>
        <w:t xml:space="preserve"> This is generally suggestive of poor calibration. When deciding when to stop collecting data (see section 7) we will use this as </w:t>
      </w:r>
      <w:r w:rsidR="00C61851">
        <w:rPr>
          <w:rFonts w:ascii="Arial" w:eastAsia="Times New Roman" w:hAnsi="Arial" w:cs="Arial"/>
          <w:color w:val="1155CC"/>
          <w:lang w:eastAsia="en-GB"/>
        </w:rPr>
        <w:t xml:space="preserve">a </w:t>
      </w:r>
      <w:r w:rsidR="00543BC0">
        <w:rPr>
          <w:rFonts w:ascii="Arial" w:eastAsia="Times New Roman" w:hAnsi="Arial" w:cs="Arial"/>
          <w:color w:val="1155CC"/>
          <w:lang w:eastAsia="en-GB"/>
        </w:rPr>
        <w:t>threshold to determine whether to exclude subjects</w:t>
      </w:r>
      <w:r w:rsidR="00C61851">
        <w:rPr>
          <w:rFonts w:ascii="Arial" w:eastAsia="Times New Roman" w:hAnsi="Arial" w:cs="Arial"/>
          <w:color w:val="1155CC"/>
          <w:lang w:eastAsia="en-GB"/>
        </w:rPr>
        <w:t xml:space="preserve"> (in the</w:t>
      </w:r>
      <w:r w:rsidR="00D0694B">
        <w:rPr>
          <w:rFonts w:ascii="Arial" w:eastAsia="Times New Roman" w:hAnsi="Arial" w:cs="Arial"/>
          <w:color w:val="1155CC"/>
          <w:lang w:eastAsia="en-GB"/>
        </w:rPr>
        <w:t xml:space="preserve"> binary</w:t>
      </w:r>
      <w:r w:rsidR="00C61851">
        <w:rPr>
          <w:rFonts w:ascii="Arial" w:eastAsia="Times New Roman" w:hAnsi="Arial" w:cs="Arial"/>
          <w:color w:val="1155CC"/>
          <w:lang w:eastAsia="en-GB"/>
        </w:rPr>
        <w:t xml:space="preserve"> choice condition only)</w:t>
      </w:r>
      <w:r w:rsidR="00543BC0">
        <w:rPr>
          <w:rFonts w:ascii="Arial" w:eastAsia="Times New Roman" w:hAnsi="Arial" w:cs="Arial"/>
          <w:color w:val="1155CC"/>
          <w:lang w:eastAsia="en-GB"/>
        </w:rPr>
        <w:t>. Then, prior to data analysis, w</w:t>
      </w:r>
      <w:r w:rsidRPr="007134B5">
        <w:rPr>
          <w:rFonts w:ascii="Arial" w:eastAsia="Times New Roman" w:hAnsi="Arial" w:cs="Arial"/>
          <w:color w:val="1155CC"/>
          <w:lang w:eastAsia="en-GB"/>
        </w:rPr>
        <w:t xml:space="preserve">e will check the distribution of these measures for our subjects, and </w:t>
      </w:r>
      <w:r w:rsidR="00543BC0">
        <w:rPr>
          <w:rFonts w:ascii="Arial" w:eastAsia="Times New Roman" w:hAnsi="Arial" w:cs="Arial"/>
          <w:color w:val="1155CC"/>
          <w:lang w:eastAsia="en-GB"/>
        </w:rPr>
        <w:t xml:space="preserve">identify the analogous </w:t>
      </w:r>
      <w:proofErr w:type="spellStart"/>
      <w:r w:rsidR="00543BC0">
        <w:rPr>
          <w:rFonts w:ascii="Arial" w:eastAsia="Times New Roman" w:hAnsi="Arial" w:cs="Arial"/>
          <w:color w:val="1155CC"/>
          <w:lang w:eastAsia="en-GB"/>
        </w:rPr>
        <w:t>cutoff</w:t>
      </w:r>
      <w:proofErr w:type="spellEnd"/>
      <w:r w:rsidR="00543BC0">
        <w:rPr>
          <w:rFonts w:ascii="Arial" w:eastAsia="Times New Roman" w:hAnsi="Arial" w:cs="Arial"/>
          <w:color w:val="1155CC"/>
          <w:lang w:eastAsia="en-GB"/>
        </w:rPr>
        <w:t xml:space="preserve"> threshold within this sample, and with the relative preference valuation condition as well. </w:t>
      </w:r>
      <w:r w:rsidRPr="007134B5">
        <w:rPr>
          <w:rFonts w:ascii="Arial" w:eastAsia="Times New Roman" w:hAnsi="Arial" w:cs="Arial"/>
          <w:color w:val="1155CC"/>
          <w:lang w:eastAsia="en-GB"/>
        </w:rPr>
        <w:t>Subjects below these thresholds in our sample will be excluded.  </w:t>
      </w:r>
      <w:r w:rsidRPr="007134B5">
        <w:rPr>
          <w:rFonts w:ascii="Arial" w:eastAsia="Times New Roman" w:hAnsi="Arial" w:cs="Arial"/>
          <w:color w:val="1155CC"/>
          <w:lang w:eastAsia="en-GB"/>
        </w:rPr>
        <w:br/>
      </w:r>
      <w:r w:rsidRPr="007134B5">
        <w:rPr>
          <w:rFonts w:ascii="Arial" w:eastAsia="Times New Roman" w:hAnsi="Arial" w:cs="Arial"/>
          <w:color w:val="1155CC"/>
          <w:lang w:eastAsia="en-GB"/>
        </w:rPr>
        <w:br/>
        <w:t>As a robustness check, we will re-run our statistical analyses after adding excluded subjects back in, to check the effect that outliers have on our results.</w:t>
      </w:r>
    </w:p>
    <w:p w14:paraId="2D82FF0B" w14:textId="77777777" w:rsidR="007134B5" w:rsidRPr="007134B5" w:rsidRDefault="007134B5" w:rsidP="007134B5">
      <w:pPr>
        <w:spacing w:after="0" w:line="240" w:lineRule="auto"/>
        <w:rPr>
          <w:rFonts w:ascii="Times New Roman" w:eastAsia="Times New Roman" w:hAnsi="Times New Roman" w:cs="Times New Roman"/>
          <w:sz w:val="24"/>
          <w:szCs w:val="24"/>
          <w:lang w:eastAsia="en-GB"/>
        </w:rPr>
      </w:pPr>
    </w:p>
    <w:p w14:paraId="157F0517" w14:textId="6A2CFBB0" w:rsidR="007134B5" w:rsidRPr="007134B5" w:rsidRDefault="007134B5" w:rsidP="007134B5">
      <w:pPr>
        <w:spacing w:after="0" w:line="240" w:lineRule="auto"/>
        <w:rPr>
          <w:rFonts w:ascii="Times New Roman" w:eastAsia="Times New Roman" w:hAnsi="Times New Roman" w:cs="Times New Roman"/>
          <w:sz w:val="24"/>
          <w:szCs w:val="24"/>
          <w:lang w:eastAsia="en-GB"/>
        </w:rPr>
      </w:pPr>
      <w:r w:rsidRPr="007134B5">
        <w:rPr>
          <w:rFonts w:ascii="Arial" w:eastAsia="Times New Roman" w:hAnsi="Arial" w:cs="Arial"/>
          <w:color w:val="1155CC"/>
          <w:lang w:eastAsia="en-GB"/>
        </w:rPr>
        <w:lastRenderedPageBreak/>
        <w:t xml:space="preserve">We will also exclude trials where the reaction time is less than 200 </w:t>
      </w:r>
      <w:proofErr w:type="spellStart"/>
      <w:r w:rsidRPr="007134B5">
        <w:rPr>
          <w:rFonts w:ascii="Arial" w:eastAsia="Times New Roman" w:hAnsi="Arial" w:cs="Arial"/>
          <w:color w:val="1155CC"/>
          <w:lang w:eastAsia="en-GB"/>
        </w:rPr>
        <w:t>ms</w:t>
      </w:r>
      <w:proofErr w:type="spellEnd"/>
      <w:r w:rsidRPr="007134B5">
        <w:rPr>
          <w:rFonts w:ascii="Arial" w:eastAsia="Times New Roman" w:hAnsi="Arial" w:cs="Arial"/>
          <w:color w:val="1155CC"/>
          <w:lang w:eastAsia="en-GB"/>
        </w:rPr>
        <w:t xml:space="preserve">, and trials where the reaction time is </w:t>
      </w:r>
      <w:r w:rsidR="007C7F51">
        <w:rPr>
          <w:rFonts w:ascii="Arial" w:eastAsia="Times New Roman" w:hAnsi="Arial" w:cs="Arial"/>
          <w:color w:val="1155CC"/>
          <w:lang w:eastAsia="en-GB"/>
        </w:rPr>
        <w:t xml:space="preserve">3 </w:t>
      </w:r>
      <w:r w:rsidRPr="007134B5">
        <w:rPr>
          <w:rFonts w:ascii="Arial" w:eastAsia="Times New Roman" w:hAnsi="Arial" w:cs="Arial"/>
          <w:color w:val="1155CC"/>
          <w:lang w:eastAsia="en-GB"/>
        </w:rPr>
        <w:t>standard deviations above the mean reaction time across all trials.</w:t>
      </w:r>
    </w:p>
    <w:p w14:paraId="44F310C2" w14:textId="77777777" w:rsidR="007134B5" w:rsidRPr="007134B5" w:rsidRDefault="007134B5" w:rsidP="007134B5">
      <w:pPr>
        <w:spacing w:after="0" w:line="240" w:lineRule="auto"/>
        <w:rPr>
          <w:rFonts w:ascii="Times New Roman" w:eastAsia="Times New Roman" w:hAnsi="Times New Roman" w:cs="Times New Roman"/>
          <w:sz w:val="24"/>
          <w:szCs w:val="24"/>
          <w:lang w:eastAsia="en-GB"/>
        </w:rPr>
      </w:pPr>
    </w:p>
    <w:p w14:paraId="35E9B948" w14:textId="57BDB527" w:rsidR="007134B5" w:rsidRPr="00D0070E" w:rsidRDefault="007134B5" w:rsidP="007134B5">
      <w:pPr>
        <w:spacing w:after="0" w:line="240" w:lineRule="auto"/>
        <w:rPr>
          <w:rFonts w:ascii="Arial" w:eastAsia="Times New Roman" w:hAnsi="Arial" w:cs="Arial"/>
          <w:color w:val="1155CC"/>
          <w:lang w:eastAsia="en-GB"/>
        </w:rPr>
      </w:pPr>
      <w:r w:rsidRPr="007134B5">
        <w:rPr>
          <w:rFonts w:ascii="Arial" w:eastAsia="Times New Roman" w:hAnsi="Arial" w:cs="Arial"/>
          <w:color w:val="1155CC"/>
          <w:lang w:eastAsia="en-GB"/>
        </w:rPr>
        <w:t xml:space="preserve">Finally, we will remove the data from the second block if there are significant difference in task performance due to order. </w:t>
      </w:r>
      <w:r w:rsidR="00F64F3B">
        <w:rPr>
          <w:rFonts w:ascii="Arial" w:eastAsia="Times New Roman" w:hAnsi="Arial" w:cs="Arial"/>
          <w:color w:val="1155CC"/>
          <w:lang w:eastAsia="en-GB"/>
        </w:rPr>
        <w:t>We will determine if that’s the case by fitting a regression model that includes</w:t>
      </w:r>
      <w:r w:rsidR="00D0070E">
        <w:rPr>
          <w:rFonts w:ascii="Arial" w:eastAsia="Times New Roman" w:hAnsi="Arial" w:cs="Arial"/>
          <w:color w:val="1155CC"/>
          <w:lang w:eastAsia="en-GB"/>
        </w:rPr>
        <w:t xml:space="preserve"> task order</w:t>
      </w:r>
      <w:r w:rsidR="00F64F3B">
        <w:rPr>
          <w:rFonts w:ascii="Arial" w:eastAsia="Times New Roman" w:hAnsi="Arial" w:cs="Arial"/>
          <w:color w:val="1155CC"/>
          <w:lang w:eastAsia="en-GB"/>
        </w:rPr>
        <w:t xml:space="preserve"> as a factor</w:t>
      </w:r>
      <w:r w:rsidR="00D0070E">
        <w:rPr>
          <w:rFonts w:ascii="Arial" w:eastAsia="Times New Roman" w:hAnsi="Arial" w:cs="Arial"/>
          <w:color w:val="1155CC"/>
          <w:lang w:eastAsia="en-GB"/>
        </w:rPr>
        <w:t xml:space="preserve">. If the effect of task order is significant, we will conduct between-subject analyses instead of within-subject analyses. </w:t>
      </w:r>
    </w:p>
    <w:p w14:paraId="6275DBEA" w14:textId="736C0E9D" w:rsidR="007134B5" w:rsidRPr="007134B5" w:rsidRDefault="007134B5" w:rsidP="007134B5">
      <w:pPr>
        <w:spacing w:after="0" w:line="240" w:lineRule="auto"/>
        <w:rPr>
          <w:rFonts w:ascii="Times New Roman" w:eastAsia="Times New Roman" w:hAnsi="Times New Roman" w:cs="Times New Roman"/>
          <w:sz w:val="24"/>
          <w:szCs w:val="24"/>
          <w:lang w:eastAsia="en-GB"/>
        </w:rPr>
      </w:pPr>
      <w:r w:rsidRPr="007134B5">
        <w:rPr>
          <w:rFonts w:ascii="Arial" w:eastAsia="Times New Roman" w:hAnsi="Arial" w:cs="Arial"/>
          <w:color w:val="1155CC"/>
          <w:lang w:eastAsia="en-GB"/>
        </w:rPr>
        <w:br/>
      </w:r>
      <w:r w:rsidRPr="007134B5">
        <w:rPr>
          <w:rFonts w:ascii="Arial" w:eastAsia="Times New Roman" w:hAnsi="Arial" w:cs="Arial"/>
          <w:color w:val="000000"/>
          <w:lang w:eastAsia="en-GB"/>
        </w:rPr>
        <w:t>7)      Sample Size. How many observations will be collected or what will determine sample size?</w:t>
      </w:r>
      <w:r w:rsidRPr="007134B5">
        <w:rPr>
          <w:rFonts w:ascii="Arial" w:eastAsia="Times New Roman" w:hAnsi="Arial" w:cs="Arial"/>
          <w:color w:val="000000"/>
          <w:lang w:eastAsia="en-GB"/>
        </w:rPr>
        <w:br/>
        <w:t xml:space="preserve"> </w:t>
      </w:r>
      <w:r w:rsidRPr="007134B5">
        <w:rPr>
          <w:rFonts w:ascii="Arial" w:eastAsia="Times New Roman" w:hAnsi="Arial" w:cs="Arial"/>
          <w:color w:val="000000"/>
          <w:lang w:eastAsia="en-GB"/>
        </w:rPr>
        <w:br/>
      </w:r>
      <w:r w:rsidRPr="007134B5">
        <w:rPr>
          <w:rFonts w:ascii="Arial" w:eastAsia="Times New Roman" w:hAnsi="Arial" w:cs="Arial"/>
          <w:color w:val="1155CC"/>
          <w:lang w:eastAsia="en-GB"/>
        </w:rPr>
        <w:t xml:space="preserve">We will run testing until either a) we collect the data of 50 participants after exclusions, or b) we attempt data collection from 80 participants; whichever comes first. </w:t>
      </w:r>
      <w:r w:rsidRPr="007134B5">
        <w:rPr>
          <w:rFonts w:ascii="Arial" w:eastAsia="Times New Roman" w:hAnsi="Arial" w:cs="Arial"/>
          <w:color w:val="000000"/>
          <w:lang w:eastAsia="en-GB"/>
        </w:rPr>
        <w:br/>
      </w:r>
      <w:r w:rsidRPr="007134B5">
        <w:rPr>
          <w:rFonts w:ascii="Arial" w:eastAsia="Times New Roman" w:hAnsi="Arial" w:cs="Arial"/>
          <w:color w:val="000000"/>
          <w:lang w:eastAsia="en-GB"/>
        </w:rPr>
        <w:br/>
        <w:t xml:space="preserve"> 8)      Other. Anything else you would like to pre-register?</w:t>
      </w:r>
      <w:r w:rsidRPr="007134B5">
        <w:rPr>
          <w:rFonts w:ascii="Arial" w:eastAsia="Times New Roman" w:hAnsi="Arial" w:cs="Arial"/>
          <w:color w:val="000000"/>
          <w:lang w:eastAsia="en-GB"/>
        </w:rPr>
        <w:br/>
        <w:t xml:space="preserve"> </w:t>
      </w:r>
      <w:r w:rsidRPr="007134B5">
        <w:rPr>
          <w:rFonts w:ascii="Arial" w:eastAsia="Times New Roman" w:hAnsi="Arial" w:cs="Arial"/>
          <w:color w:val="000000"/>
          <w:lang w:eastAsia="en-GB"/>
        </w:rPr>
        <w:br/>
      </w:r>
      <w:r w:rsidRPr="007134B5">
        <w:rPr>
          <w:rFonts w:ascii="Arial" w:eastAsia="Times New Roman" w:hAnsi="Arial" w:cs="Arial"/>
          <w:color w:val="1155CC"/>
          <w:lang w:eastAsia="en-GB"/>
        </w:rPr>
        <w:t>We will collect age, and gender for all participants. We will not report the summary statistics of these variables, nor include them as covariates in our regression analyses, unless requested by referees during the publication process.</w:t>
      </w:r>
      <w:r w:rsidRPr="007134B5">
        <w:rPr>
          <w:rFonts w:ascii="Arial" w:eastAsia="Times New Roman" w:hAnsi="Arial" w:cs="Arial"/>
          <w:color w:val="000000"/>
          <w:lang w:eastAsia="en-GB"/>
        </w:rPr>
        <w:br/>
        <w:t xml:space="preserve"> </w:t>
      </w:r>
      <w:r w:rsidRPr="007134B5">
        <w:rPr>
          <w:rFonts w:ascii="Arial" w:eastAsia="Times New Roman" w:hAnsi="Arial" w:cs="Arial"/>
          <w:color w:val="000000"/>
          <w:lang w:eastAsia="en-GB"/>
        </w:rPr>
        <w:br/>
        <w:t xml:space="preserve">9)      Name. Give a title for this </w:t>
      </w:r>
      <w:proofErr w:type="spellStart"/>
      <w:r w:rsidRPr="007134B5">
        <w:rPr>
          <w:rFonts w:ascii="Arial" w:eastAsia="Times New Roman" w:hAnsi="Arial" w:cs="Arial"/>
          <w:color w:val="000000"/>
          <w:lang w:eastAsia="en-GB"/>
        </w:rPr>
        <w:t>AsPredicted</w:t>
      </w:r>
      <w:proofErr w:type="spellEnd"/>
      <w:r w:rsidRPr="007134B5">
        <w:rPr>
          <w:rFonts w:ascii="Arial" w:eastAsia="Times New Roman" w:hAnsi="Arial" w:cs="Arial"/>
          <w:color w:val="000000"/>
          <w:lang w:eastAsia="en-GB"/>
        </w:rPr>
        <w:t xml:space="preserve"> pre-registration.</w:t>
      </w:r>
      <w:r w:rsidRPr="007134B5">
        <w:rPr>
          <w:rFonts w:ascii="Arial" w:eastAsia="Times New Roman" w:hAnsi="Arial" w:cs="Arial"/>
          <w:color w:val="000000"/>
          <w:lang w:eastAsia="en-GB"/>
        </w:rPr>
        <w:br/>
        <w:t xml:space="preserve"> </w:t>
      </w:r>
      <w:r w:rsidRPr="007134B5">
        <w:rPr>
          <w:rFonts w:ascii="Arial" w:eastAsia="Times New Roman" w:hAnsi="Arial" w:cs="Arial"/>
          <w:color w:val="000000"/>
          <w:lang w:eastAsia="en-GB"/>
        </w:rPr>
        <w:br/>
      </w:r>
      <w:r w:rsidRPr="007134B5">
        <w:rPr>
          <w:rFonts w:ascii="Arial" w:eastAsia="Times New Roman" w:hAnsi="Arial" w:cs="Arial"/>
          <w:color w:val="1155CC"/>
          <w:lang w:eastAsia="en-GB"/>
        </w:rPr>
        <w:t xml:space="preserve"> </w:t>
      </w:r>
      <w:r w:rsidR="009D7845">
        <w:rPr>
          <w:rFonts w:ascii="Arial" w:eastAsia="Times New Roman" w:hAnsi="Arial" w:cs="Arial"/>
          <w:color w:val="1155CC"/>
          <w:lang w:eastAsia="en-GB"/>
        </w:rPr>
        <w:t>Strength-of-preference</w:t>
      </w:r>
      <w:r w:rsidR="009D7845" w:rsidRPr="007134B5">
        <w:rPr>
          <w:rFonts w:ascii="Arial" w:eastAsia="Times New Roman" w:hAnsi="Arial" w:cs="Arial"/>
          <w:color w:val="1155CC"/>
          <w:lang w:eastAsia="en-GB"/>
        </w:rPr>
        <w:t xml:space="preserve"> </w:t>
      </w:r>
      <w:r w:rsidRPr="007134B5">
        <w:rPr>
          <w:rFonts w:ascii="Arial" w:eastAsia="Times New Roman" w:hAnsi="Arial" w:cs="Arial"/>
          <w:color w:val="1155CC"/>
          <w:lang w:eastAsia="en-GB"/>
        </w:rPr>
        <w:t>vs. decisions in binary choice</w:t>
      </w:r>
      <w:r w:rsidRPr="007134B5">
        <w:rPr>
          <w:rFonts w:ascii="Arial" w:eastAsia="Times New Roman" w:hAnsi="Arial" w:cs="Arial"/>
          <w:color w:val="000000"/>
          <w:lang w:eastAsia="en-GB"/>
        </w:rPr>
        <w:br/>
        <w:t xml:space="preserve"> </w:t>
      </w:r>
      <w:r w:rsidRPr="007134B5">
        <w:rPr>
          <w:rFonts w:ascii="Arial" w:eastAsia="Times New Roman" w:hAnsi="Arial" w:cs="Arial"/>
          <w:color w:val="000000"/>
          <w:lang w:eastAsia="en-GB"/>
        </w:rPr>
        <w:br/>
        <w:t>10)   For record keeping purposes, please us the type of study you are pre-registering.</w:t>
      </w:r>
      <w:r w:rsidRPr="007134B5">
        <w:rPr>
          <w:rFonts w:ascii="Arial" w:eastAsia="Times New Roman" w:hAnsi="Arial" w:cs="Arial"/>
          <w:color w:val="000000"/>
          <w:lang w:eastAsia="en-GB"/>
        </w:rPr>
        <w:br/>
      </w:r>
      <w:proofErr w:type="spellStart"/>
      <w:r w:rsidRPr="007134B5">
        <w:rPr>
          <w:rFonts w:ascii="Arial" w:eastAsia="Times New Roman" w:hAnsi="Arial" w:cs="Arial"/>
          <w:color w:val="000000"/>
          <w:lang w:eastAsia="en-GB"/>
        </w:rPr>
        <w:t>i</w:t>
      </w:r>
      <w:proofErr w:type="spellEnd"/>
      <w:r w:rsidRPr="007134B5">
        <w:rPr>
          <w:rFonts w:ascii="Arial" w:eastAsia="Times New Roman" w:hAnsi="Arial" w:cs="Arial"/>
          <w:color w:val="000000"/>
          <w:lang w:eastAsia="en-GB"/>
        </w:rPr>
        <w:t>.                 Class project or assignment</w:t>
      </w:r>
      <w:r w:rsidRPr="007134B5">
        <w:rPr>
          <w:rFonts w:ascii="Arial" w:eastAsia="Times New Roman" w:hAnsi="Arial" w:cs="Arial"/>
          <w:color w:val="000000"/>
          <w:lang w:eastAsia="en-GB"/>
        </w:rPr>
        <w:br/>
        <w:t>ii.                Experiment</w:t>
      </w:r>
      <w:r w:rsidRPr="007134B5">
        <w:rPr>
          <w:rFonts w:ascii="Arial" w:eastAsia="Times New Roman" w:hAnsi="Arial" w:cs="Arial"/>
          <w:color w:val="000000"/>
          <w:lang w:eastAsia="en-GB"/>
        </w:rPr>
        <w:br/>
        <w:t>iii.               Survey</w:t>
      </w:r>
      <w:r w:rsidRPr="007134B5">
        <w:rPr>
          <w:rFonts w:ascii="Arial" w:eastAsia="Times New Roman" w:hAnsi="Arial" w:cs="Arial"/>
          <w:color w:val="000000"/>
          <w:lang w:eastAsia="en-GB"/>
        </w:rPr>
        <w:br/>
        <w:t>iv.               Observational/archival study</w:t>
      </w:r>
      <w:r w:rsidRPr="007134B5">
        <w:rPr>
          <w:rFonts w:ascii="Arial" w:eastAsia="Times New Roman" w:hAnsi="Arial" w:cs="Arial"/>
          <w:color w:val="000000"/>
          <w:lang w:eastAsia="en-GB"/>
        </w:rPr>
        <w:br/>
      </w:r>
      <w:r w:rsidRPr="007134B5">
        <w:rPr>
          <w:rFonts w:ascii="Arial" w:eastAsia="Times New Roman" w:hAnsi="Arial" w:cs="Arial"/>
          <w:color w:val="000000"/>
          <w:lang w:eastAsia="en-GB"/>
        </w:rPr>
        <w:br/>
      </w:r>
      <w:r w:rsidRPr="007134B5">
        <w:rPr>
          <w:rFonts w:ascii="Arial" w:eastAsia="Times New Roman" w:hAnsi="Arial" w:cs="Arial"/>
          <w:color w:val="1155CC"/>
          <w:lang w:eastAsia="en-GB"/>
        </w:rPr>
        <w:t>Experiment.</w:t>
      </w:r>
      <w:r w:rsidRPr="007134B5">
        <w:rPr>
          <w:rFonts w:ascii="Arial" w:eastAsia="Times New Roman" w:hAnsi="Arial" w:cs="Arial"/>
          <w:color w:val="000000"/>
          <w:lang w:eastAsia="en-GB"/>
        </w:rPr>
        <w:br/>
      </w:r>
      <w:r w:rsidRPr="007134B5">
        <w:rPr>
          <w:rFonts w:ascii="Arial" w:eastAsia="Times New Roman" w:hAnsi="Arial" w:cs="Arial"/>
          <w:color w:val="000000"/>
          <w:lang w:eastAsia="en-GB"/>
        </w:rPr>
        <w:br/>
      </w:r>
      <w:r w:rsidRPr="007134B5">
        <w:rPr>
          <w:rFonts w:ascii="Arial" w:eastAsia="Times New Roman" w:hAnsi="Arial" w:cs="Arial"/>
          <w:color w:val="000000"/>
          <w:lang w:eastAsia="en-GB"/>
        </w:rPr>
        <w:br/>
      </w:r>
    </w:p>
    <w:p w14:paraId="5E829B43" w14:textId="77777777" w:rsidR="003A4F15" w:rsidRDefault="00A052B1"/>
    <w:sectPr w:rsidR="003A4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4B5"/>
    <w:rsid w:val="00017D6D"/>
    <w:rsid w:val="00030ED6"/>
    <w:rsid w:val="00035092"/>
    <w:rsid w:val="00040B6A"/>
    <w:rsid w:val="00045AF7"/>
    <w:rsid w:val="000C1E86"/>
    <w:rsid w:val="000E738C"/>
    <w:rsid w:val="00121814"/>
    <w:rsid w:val="001A2A6F"/>
    <w:rsid w:val="001F27BF"/>
    <w:rsid w:val="003B22BC"/>
    <w:rsid w:val="003D2A72"/>
    <w:rsid w:val="004B00AC"/>
    <w:rsid w:val="00543BC0"/>
    <w:rsid w:val="005C594B"/>
    <w:rsid w:val="00632D37"/>
    <w:rsid w:val="0066215B"/>
    <w:rsid w:val="006655D2"/>
    <w:rsid w:val="00690631"/>
    <w:rsid w:val="006D3A59"/>
    <w:rsid w:val="007134B5"/>
    <w:rsid w:val="00722616"/>
    <w:rsid w:val="007A6D15"/>
    <w:rsid w:val="007C7F51"/>
    <w:rsid w:val="007F107F"/>
    <w:rsid w:val="00864E44"/>
    <w:rsid w:val="00917C8B"/>
    <w:rsid w:val="00953AED"/>
    <w:rsid w:val="00992CE4"/>
    <w:rsid w:val="009C41DC"/>
    <w:rsid w:val="009D18B6"/>
    <w:rsid w:val="009D7845"/>
    <w:rsid w:val="00A052B1"/>
    <w:rsid w:val="00C61851"/>
    <w:rsid w:val="00CC5A67"/>
    <w:rsid w:val="00D0070E"/>
    <w:rsid w:val="00D0694B"/>
    <w:rsid w:val="00D842FD"/>
    <w:rsid w:val="00D86A9C"/>
    <w:rsid w:val="00D92173"/>
    <w:rsid w:val="00E528B9"/>
    <w:rsid w:val="00E7268E"/>
    <w:rsid w:val="00EA0600"/>
    <w:rsid w:val="00F175AC"/>
    <w:rsid w:val="00F228D9"/>
    <w:rsid w:val="00F64F3B"/>
    <w:rsid w:val="00FF0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68E2"/>
  <w15:chartTrackingRefBased/>
  <w15:docId w15:val="{B5DD18B1-5A0F-4AB9-9FAB-D4E99889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4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7134B5"/>
  </w:style>
  <w:style w:type="character" w:styleId="CommentReference">
    <w:name w:val="annotation reference"/>
    <w:basedOn w:val="DefaultParagraphFont"/>
    <w:uiPriority w:val="99"/>
    <w:semiHidden/>
    <w:unhideWhenUsed/>
    <w:rsid w:val="007134B5"/>
    <w:rPr>
      <w:sz w:val="16"/>
      <w:szCs w:val="16"/>
    </w:rPr>
  </w:style>
  <w:style w:type="paragraph" w:styleId="CommentText">
    <w:name w:val="annotation text"/>
    <w:basedOn w:val="Normal"/>
    <w:link w:val="CommentTextChar"/>
    <w:uiPriority w:val="99"/>
    <w:semiHidden/>
    <w:unhideWhenUsed/>
    <w:rsid w:val="007134B5"/>
    <w:pPr>
      <w:spacing w:line="240" w:lineRule="auto"/>
    </w:pPr>
    <w:rPr>
      <w:sz w:val="20"/>
      <w:szCs w:val="20"/>
    </w:rPr>
  </w:style>
  <w:style w:type="character" w:customStyle="1" w:styleId="CommentTextChar">
    <w:name w:val="Comment Text Char"/>
    <w:basedOn w:val="DefaultParagraphFont"/>
    <w:link w:val="CommentText"/>
    <w:uiPriority w:val="99"/>
    <w:semiHidden/>
    <w:rsid w:val="007134B5"/>
    <w:rPr>
      <w:sz w:val="20"/>
      <w:szCs w:val="20"/>
    </w:rPr>
  </w:style>
  <w:style w:type="paragraph" w:styleId="CommentSubject">
    <w:name w:val="annotation subject"/>
    <w:basedOn w:val="CommentText"/>
    <w:next w:val="CommentText"/>
    <w:link w:val="CommentSubjectChar"/>
    <w:uiPriority w:val="99"/>
    <w:semiHidden/>
    <w:unhideWhenUsed/>
    <w:rsid w:val="007134B5"/>
    <w:rPr>
      <w:b/>
      <w:bCs/>
    </w:rPr>
  </w:style>
  <w:style w:type="character" w:customStyle="1" w:styleId="CommentSubjectChar">
    <w:name w:val="Comment Subject Char"/>
    <w:basedOn w:val="CommentTextChar"/>
    <w:link w:val="CommentSubject"/>
    <w:uiPriority w:val="99"/>
    <w:semiHidden/>
    <w:rsid w:val="007134B5"/>
    <w:rPr>
      <w:b/>
      <w:bCs/>
      <w:sz w:val="20"/>
      <w:szCs w:val="20"/>
    </w:rPr>
  </w:style>
  <w:style w:type="paragraph" w:styleId="BalloonText">
    <w:name w:val="Balloon Text"/>
    <w:basedOn w:val="Normal"/>
    <w:link w:val="BalloonTextChar"/>
    <w:uiPriority w:val="99"/>
    <w:semiHidden/>
    <w:unhideWhenUsed/>
    <w:rsid w:val="007134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4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52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4B4E3-AB82-2847-8835-E1BE9C13B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Mullett</dc:creator>
  <cp:keywords/>
  <dc:description/>
  <cp:lastModifiedBy>Charlotte Edmunds</cp:lastModifiedBy>
  <cp:revision>36</cp:revision>
  <dcterms:created xsi:type="dcterms:W3CDTF">2019-01-31T12:04:00Z</dcterms:created>
  <dcterms:modified xsi:type="dcterms:W3CDTF">2019-02-18T10:25:00Z</dcterms:modified>
</cp:coreProperties>
</file>